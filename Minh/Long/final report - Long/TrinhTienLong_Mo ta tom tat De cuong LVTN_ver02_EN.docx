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8752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C83A70" w14:paraId="32429AC4" w14:textId="77777777">
        <w:tc>
          <w:tcPr>
            <w:tcW w:w="5135" w:type="dxa"/>
          </w:tcPr>
          <w:p w14:paraId="04904855" w14:textId="77777777" w:rsidR="00C83A70" w:rsidRDefault="0081339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HCMC UNIVERSITY OF TECHNOLOGY</w:t>
            </w:r>
          </w:p>
          <w:p w14:paraId="2E339BCE" w14:textId="77777777" w:rsidR="00C83A70" w:rsidRDefault="00813397">
            <w:pPr>
              <w:spacing w:before="60"/>
              <w:jc w:val="center"/>
            </w:pPr>
            <w:r>
              <w:t>Faculty of Transportation Engineering</w:t>
            </w:r>
          </w:p>
          <w:p w14:paraId="0CECE6C9" w14:textId="77777777" w:rsidR="00C83A70" w:rsidRDefault="00813397">
            <w:pPr>
              <w:spacing w:before="60"/>
              <w:jc w:val="center"/>
              <w:rPr>
                <w:b/>
              </w:rPr>
            </w:pPr>
            <w:r>
              <w:t>----------o0o----------</w:t>
            </w:r>
          </w:p>
        </w:tc>
        <w:tc>
          <w:tcPr>
            <w:tcW w:w="5135" w:type="dxa"/>
          </w:tcPr>
          <w:p w14:paraId="775E624A" w14:textId="77777777" w:rsidR="00C83A70" w:rsidRDefault="00813397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SOCIALIST REPUBLIC OF VIETNAM</w:t>
            </w:r>
          </w:p>
          <w:p w14:paraId="7AEDB6B4" w14:textId="77777777" w:rsidR="00C83A70" w:rsidRDefault="00813397">
            <w:pPr>
              <w:spacing w:before="60"/>
              <w:jc w:val="center"/>
            </w:pPr>
            <w:r>
              <w:t>Independence – Freedom – Happiness</w:t>
            </w:r>
          </w:p>
          <w:p w14:paraId="0C87011E" w14:textId="77777777" w:rsidR="00C83A70" w:rsidRDefault="00813397">
            <w:pPr>
              <w:spacing w:before="60"/>
              <w:jc w:val="center"/>
            </w:pPr>
            <w:r>
              <w:t>----------o0o---------</w:t>
            </w:r>
          </w:p>
        </w:tc>
      </w:tr>
    </w:tbl>
    <w:p w14:paraId="403813E4" w14:textId="77777777" w:rsidR="00C83A70" w:rsidRDefault="00813397">
      <w:pPr>
        <w:pStyle w:val="Title"/>
        <w:spacing w:before="240"/>
        <w:ind w:left="0"/>
        <w:jc w:val="center"/>
      </w:pPr>
      <w:r>
        <w:t>A BRIEF PROPOSAL OF THESIS /CAPSTONE PROJECT</w:t>
      </w:r>
    </w:p>
    <w:p w14:paraId="425FDEA1" w14:textId="77777777" w:rsidR="00C83A70" w:rsidRDefault="00813397">
      <w:pPr>
        <w:pStyle w:val="Title"/>
        <w:spacing w:before="120"/>
        <w:ind w:left="0"/>
        <w:jc w:val="center"/>
      </w:pPr>
      <w:r>
        <w:t>Semester __222____</w:t>
      </w:r>
    </w:p>
    <w:p w14:paraId="72ECA74B" w14:textId="77777777" w:rsidR="00C83A70" w:rsidRDefault="00C83A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BDADC28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commentRangeStart w:id="0"/>
      <w:r>
        <w:rPr>
          <w:b/>
          <w:color w:val="000000"/>
          <w:sz w:val="26"/>
          <w:szCs w:val="26"/>
        </w:rPr>
        <w:t xml:space="preserve">Thesis/Project title: </w:t>
      </w:r>
      <w:commentRangeEnd w:id="0"/>
      <w:r w:rsidR="00DF16A6">
        <w:rPr>
          <w:rStyle w:val="CommentReference"/>
        </w:rPr>
        <w:commentReference w:id="0"/>
      </w:r>
      <w:r>
        <w:rPr>
          <w:sz w:val="24"/>
          <w:szCs w:val="24"/>
        </w:rPr>
        <w:t>Modeling and simulation using Matlab/Simulink and its applications in the Electric Power Steering system in VIOS.</w:t>
      </w:r>
      <w:r>
        <w:rPr>
          <w:color w:val="000000"/>
          <w:sz w:val="26"/>
          <w:szCs w:val="26"/>
        </w:rPr>
        <w:tab/>
      </w:r>
    </w:p>
    <w:p w14:paraId="163CEABD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A06000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Advisor’s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 xml:space="preserve">:  </w:t>
      </w:r>
      <w:r>
        <w:rPr>
          <w:sz w:val="26"/>
          <w:szCs w:val="26"/>
        </w:rPr>
        <w:t>PhD. Ngô Đắc Việt</w:t>
      </w:r>
    </w:p>
    <w:p w14:paraId="133C865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>
        <w:rPr>
          <w:b/>
          <w:color w:val="000000"/>
          <w:sz w:val="26"/>
          <w:szCs w:val="26"/>
        </w:rPr>
        <w:t xml:space="preserve">     </w:t>
      </w:r>
      <w:r>
        <w:rPr>
          <w:sz w:val="26"/>
          <w:szCs w:val="26"/>
        </w:rPr>
        <w:t>PhD. Trần Đăng Long</w:t>
      </w:r>
      <w:r>
        <w:rPr>
          <w:color w:val="000000"/>
          <w:sz w:val="26"/>
          <w:szCs w:val="26"/>
        </w:rPr>
        <w:tab/>
      </w:r>
    </w:p>
    <w:p w14:paraId="13FB1B2A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Student’s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ab/>
      </w:r>
      <w:r>
        <w:rPr>
          <w:sz w:val="26"/>
          <w:szCs w:val="26"/>
        </w:rPr>
        <w:t>Hồ Bình Minh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1852169</w:t>
      </w:r>
      <w:r>
        <w:rPr>
          <w:color w:val="000000"/>
          <w:sz w:val="26"/>
          <w:szCs w:val="26"/>
        </w:rPr>
        <w:tab/>
        <w:t xml:space="preserve"> </w:t>
      </w:r>
    </w:p>
    <w:p w14:paraId="234DE663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Tr</w:t>
      </w:r>
      <w:r>
        <w:rPr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1852047</w:t>
      </w:r>
      <w:r>
        <w:rPr>
          <w:color w:val="000000"/>
          <w:sz w:val="26"/>
          <w:szCs w:val="26"/>
        </w:rPr>
        <w:tab/>
      </w:r>
    </w:p>
    <w:p w14:paraId="7E8C2C6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>Đặng Minh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 xml:space="preserve">- ID: </w:t>
      </w:r>
      <w:r>
        <w:rPr>
          <w:b/>
          <w:sz w:val="26"/>
          <w:szCs w:val="26"/>
        </w:rPr>
        <w:t>1910933</w:t>
      </w:r>
    </w:p>
    <w:p w14:paraId="6290F782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Nguy</w:t>
      </w:r>
      <w:r>
        <w:rPr>
          <w:sz w:val="26"/>
          <w:szCs w:val="26"/>
        </w:rPr>
        <w:t>ễn Nhật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1910088</w:t>
      </w:r>
      <w:r>
        <w:rPr>
          <w:color w:val="000000"/>
          <w:sz w:val="26"/>
          <w:szCs w:val="26"/>
        </w:rPr>
        <w:tab/>
      </w:r>
    </w:p>
    <w:p w14:paraId="6E743321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Thesis content:</w:t>
      </w:r>
    </w:p>
    <w:p w14:paraId="7ADA7152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4.1. </w:t>
      </w:r>
      <w:commentRangeStart w:id="1"/>
      <w:r>
        <w:rPr>
          <w:b/>
          <w:color w:val="000000"/>
          <w:sz w:val="26"/>
          <w:szCs w:val="26"/>
        </w:rPr>
        <w:t>Type:</w:t>
      </w:r>
      <w:commentRangeEnd w:id="1"/>
      <w:r w:rsidR="00DF16A6">
        <w:rPr>
          <w:rStyle w:val="CommentReference"/>
        </w:rPr>
        <w:commentReference w:id="1"/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product design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technical evaluation </w:t>
      </w:r>
    </w:p>
    <w:p w14:paraId="293A4C34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114300" distB="114300" distL="114300" distR="114300" wp14:anchorId="6D4957F9" wp14:editId="31C0DD0D">
            <wp:extent cx="191350" cy="190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A scientific research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Other: </w:t>
      </w:r>
      <w:r>
        <w:rPr>
          <w:color w:val="000000"/>
          <w:sz w:val="26"/>
          <w:szCs w:val="26"/>
        </w:rPr>
        <w:tab/>
      </w:r>
    </w:p>
    <w:p w14:paraId="3C8A32A5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4.2. Objectives &amp; Technical requirements:</w:t>
      </w:r>
      <w:r>
        <w:rPr>
          <w:color w:val="000000"/>
          <w:sz w:val="26"/>
          <w:szCs w:val="26"/>
        </w:rPr>
        <w:tab/>
      </w:r>
    </w:p>
    <w:p w14:paraId="3FE413B7" w14:textId="7B4F75F0" w:rsidR="00C83A70" w:rsidRPr="007E5F81" w:rsidDel="007E5F81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del w:id="2" w:author="NGO DAC Viet (VEVE)" w:date="2023-05-13T13:38:00Z"/>
          <w:sz w:val="26"/>
          <w:szCs w:val="26"/>
          <w:lang w:val="en-US"/>
          <w:rPrChange w:id="3" w:author="NGO DAC Viet (VEVE)" w:date="2023-05-13T13:38:00Z">
            <w:rPr>
              <w:del w:id="4" w:author="NGO DAC Viet (VEVE)" w:date="2023-05-13T13:38:00Z"/>
              <w:sz w:val="26"/>
              <w:szCs w:val="26"/>
            </w:rPr>
          </w:rPrChange>
        </w:rPr>
      </w:pPr>
      <w:r>
        <w:rPr>
          <w:sz w:val="26"/>
          <w:szCs w:val="26"/>
        </w:rPr>
        <w:t>_Contribute to the analysis of the dynamic behavior of the mechanical components of the</w:t>
      </w:r>
      <w:ins w:id="5" w:author="NGO DAC Viet (VEVE)" w:date="2023-05-13T13:38:00Z">
        <w:r w:rsidR="007E5F81">
          <w:rPr>
            <w:sz w:val="26"/>
            <w:szCs w:val="26"/>
            <w:lang w:val="en-US"/>
          </w:rPr>
          <w:t xml:space="preserve"> Electric Powered Steering</w:t>
        </w:r>
      </w:ins>
      <w:r>
        <w:rPr>
          <w:sz w:val="26"/>
          <w:szCs w:val="26"/>
        </w:rPr>
        <w:t xml:space="preserve"> </w:t>
      </w:r>
      <w:ins w:id="6" w:author="NGO DAC Viet (VEVE)" w:date="2023-05-13T13:38:00Z">
        <w:r w:rsidR="007E5F81">
          <w:rPr>
            <w:sz w:val="26"/>
            <w:szCs w:val="26"/>
            <w:lang w:val="en-US"/>
          </w:rPr>
          <w:t>(</w:t>
        </w:r>
      </w:ins>
      <w:r>
        <w:rPr>
          <w:sz w:val="26"/>
          <w:szCs w:val="26"/>
        </w:rPr>
        <w:t>EPS</w:t>
      </w:r>
      <w:ins w:id="7" w:author="NGO DAC Viet (VEVE)" w:date="2023-05-13T13:38:00Z">
        <w:r w:rsidR="007E5F81">
          <w:rPr>
            <w:sz w:val="26"/>
            <w:szCs w:val="26"/>
            <w:lang w:val="en-US"/>
          </w:rPr>
          <w:t>)</w:t>
        </w:r>
      </w:ins>
    </w:p>
    <w:p w14:paraId="2BD52D79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system by using Solidworks to model these parts.</w:t>
      </w:r>
    </w:p>
    <w:p w14:paraId="2C3E3434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_Create an EPS model using Solidworks and implement it in a simulation using </w:t>
      </w:r>
    </w:p>
    <w:p w14:paraId="1CAF9BA7" w14:textId="77777777" w:rsidR="0044761F" w:rsidRDefault="00813397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sz w:val="26"/>
          <w:szCs w:val="26"/>
        </w:rPr>
        <w:t>Matlab/Simulink, with simulation results analyzed using Simscape Multibody.</w:t>
      </w:r>
    </w:p>
    <w:p w14:paraId="287CAD08" w14:textId="4AB4FF36" w:rsidR="00C83A70" w:rsidRPr="0044761F" w:rsidRDefault="00813397" w:rsidP="0044761F">
      <w:pPr>
        <w:pBdr>
          <w:top w:val="nil"/>
          <w:left w:val="nil"/>
          <w:bottom w:val="nil"/>
          <w:right w:val="nil"/>
          <w:between w:val="nil"/>
        </w:pBdr>
        <w:tabs>
          <w:tab w:val="left" w:pos="10195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5206C8AC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4.3. Core problems to be solved &amp; Solving ideas/methods:</w:t>
      </w:r>
      <w:r>
        <w:rPr>
          <w:color w:val="000000"/>
          <w:sz w:val="26"/>
          <w:szCs w:val="26"/>
        </w:rPr>
        <w:tab/>
      </w:r>
    </w:p>
    <w:p w14:paraId="694D543C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_Conduct research to determine the equatio</w:t>
      </w:r>
      <w:r>
        <w:rPr>
          <w:sz w:val="26"/>
          <w:szCs w:val="26"/>
        </w:rPr>
        <w:t>ns for calculating the resistance torque between the tire and road surface for longitudinal force, lateral force, and normal force.</w:t>
      </w:r>
    </w:p>
    <w:p w14:paraId="56A57543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 xml:space="preserve">_Develop an EPS model using Simscape to determine the torque acting on the steering wheel for different steering angles and </w:t>
      </w:r>
      <w:r>
        <w:rPr>
          <w:sz w:val="26"/>
          <w:szCs w:val="26"/>
        </w:rPr>
        <w:t>scenarios, such as following a predefined path or changing the speed of the test vehicle.</w:t>
      </w:r>
    </w:p>
    <w:p w14:paraId="249061A9" w14:textId="326C7F5C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</w:t>
      </w:r>
      <w:del w:id="8" w:author="NGO DAC Viet (VEVE)" w:date="2023-05-13T13:40:00Z">
        <w:r w:rsidDel="007E5F81">
          <w:rPr>
            <w:sz w:val="26"/>
            <w:szCs w:val="26"/>
          </w:rPr>
          <w:delText xml:space="preserve">Calculate and determine the assisting moment of the motor for different vehicle speeds and </w:delText>
        </w:r>
        <w:r w:rsidDel="007E5F81">
          <w:rPr>
            <w:sz w:val="26"/>
            <w:szCs w:val="26"/>
          </w:rPr>
          <w:lastRenderedPageBreak/>
          <w:delText xml:space="preserve">steering </w:delText>
        </w:r>
        <w:commentRangeStart w:id="9"/>
        <w:r w:rsidDel="007E5F81">
          <w:rPr>
            <w:sz w:val="26"/>
            <w:szCs w:val="26"/>
          </w:rPr>
          <w:delText>angles</w:delText>
        </w:r>
      </w:del>
      <w:commentRangeEnd w:id="9"/>
      <w:r w:rsidR="007E5F81">
        <w:rPr>
          <w:rStyle w:val="CommentReference"/>
        </w:rPr>
        <w:commentReference w:id="9"/>
      </w:r>
      <w:del w:id="10" w:author="NGO DAC Viet (VEVE)" w:date="2023-05-13T13:40:00Z">
        <w:r w:rsidDel="007E5F81">
          <w:rPr>
            <w:sz w:val="26"/>
            <w:szCs w:val="26"/>
          </w:rPr>
          <w:delText>.</w:delText>
        </w:r>
      </w:del>
    </w:p>
    <w:p w14:paraId="51FF4D76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A4B8321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DF26BF8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824E0E8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69D51FFC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039027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4.4. Works to be done &amp; Required </w:t>
      </w:r>
      <w:r>
        <w:rPr>
          <w:b/>
          <w:color w:val="000000"/>
          <w:sz w:val="26"/>
          <w:szCs w:val="26"/>
        </w:rPr>
        <w:t>results:</w:t>
      </w:r>
    </w:p>
    <w:tbl>
      <w:tblPr>
        <w:tblStyle w:val="a0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2ECA1D6B" w14:textId="77777777">
        <w:trPr>
          <w:tblHeader/>
        </w:trPr>
        <w:tc>
          <w:tcPr>
            <w:tcW w:w="625" w:type="dxa"/>
            <w:vAlign w:val="center"/>
          </w:tcPr>
          <w:p w14:paraId="1620ECCC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  <w:vAlign w:val="center"/>
          </w:tcPr>
          <w:p w14:paraId="082905DC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28D281CB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Required results </w:t>
            </w:r>
            <w:r>
              <w:rPr>
                <w:i/>
                <w:color w:val="000000"/>
              </w:rPr>
              <w:t>(Ex: data, equations, models, diagrams, parameters, charts, findings…)</w:t>
            </w:r>
          </w:p>
        </w:tc>
      </w:tr>
      <w:tr w:rsidR="00C83A70" w14:paraId="26F7B205" w14:textId="77777777">
        <w:tc>
          <w:tcPr>
            <w:tcW w:w="625" w:type="dxa"/>
          </w:tcPr>
          <w:p w14:paraId="1AD74F17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5101E831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51357A8A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Dynamic formula for EPS system</w:t>
            </w:r>
          </w:p>
          <w:p w14:paraId="0BAAD8B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4481954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4D007E3C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</w:tr>
      <w:tr w:rsidR="00C83A70" w14:paraId="230D23DD" w14:textId="77777777">
        <w:tc>
          <w:tcPr>
            <w:tcW w:w="625" w:type="dxa"/>
          </w:tcPr>
          <w:p w14:paraId="077524B7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0" w:type="dxa"/>
          </w:tcPr>
          <w:p w14:paraId="340E2B1E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1E98DEF0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 for simscape simulation</w:t>
            </w:r>
          </w:p>
          <w:p w14:paraId="69AD6A2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3CCDAF76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39D1072D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Model</w:t>
            </w:r>
          </w:p>
        </w:tc>
      </w:tr>
      <w:tr w:rsidR="00C83A70" w14:paraId="40DDEB35" w14:textId="77777777">
        <w:tc>
          <w:tcPr>
            <w:tcW w:w="625" w:type="dxa"/>
          </w:tcPr>
          <w:p w14:paraId="4A2598F2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 xml:space="preserve">   3</w:t>
            </w:r>
          </w:p>
        </w:tc>
        <w:tc>
          <w:tcPr>
            <w:tcW w:w="4770" w:type="dxa"/>
          </w:tcPr>
          <w:p w14:paraId="1F695694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commentRangeStart w:id="11"/>
            <w:r>
              <w:t xml:space="preserve">Diagram to demonstrate </w:t>
            </w:r>
            <w:r>
              <w:t>relationship between steer angle and torque required without motor assisted</w:t>
            </w:r>
            <w:commentRangeEnd w:id="11"/>
            <w:r w:rsidR="007E5F81">
              <w:rPr>
                <w:rStyle w:val="CommentReference"/>
              </w:rPr>
              <w:commentReference w:id="11"/>
            </w:r>
          </w:p>
        </w:tc>
        <w:tc>
          <w:tcPr>
            <w:tcW w:w="4605" w:type="dxa"/>
          </w:tcPr>
          <w:p w14:paraId="272B3D5D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Diagrams/Charts</w:t>
            </w:r>
          </w:p>
        </w:tc>
      </w:tr>
    </w:tbl>
    <w:p w14:paraId="11A64703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4.6. Requested products:</w:t>
      </w:r>
    </w:p>
    <w:p w14:paraId="32FEE667" w14:textId="77777777" w:rsidR="00C83A70" w:rsidRDefault="0081339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EECFD49" wp14:editId="74BDB0E2">
            <wp:extent cx="191350" cy="190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Technical report</w:t>
      </w:r>
      <w:r>
        <w:rPr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114300" distB="114300" distL="114300" distR="114300" wp14:anchorId="2C37C65D" wp14:editId="72C1A5CA">
            <wp:extent cx="191350" cy="1905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>Poster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Scientific paper</w:t>
      </w:r>
    </w:p>
    <w:p w14:paraId="77D9CC9D" w14:textId="78F323EB" w:rsidR="00C83A70" w:rsidRDefault="0081339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Software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Firmware</w:t>
      </w:r>
      <w:r>
        <w:rPr>
          <w:sz w:val="26"/>
          <w:szCs w:val="26"/>
        </w:rPr>
        <w:tab/>
      </w:r>
      <w:r>
        <w:rPr>
          <w:noProof/>
          <w:sz w:val="26"/>
          <w:szCs w:val="26"/>
        </w:rPr>
        <w:drawing>
          <wp:inline distT="114300" distB="114300" distL="114300" distR="114300" wp14:anchorId="0A022594" wp14:editId="0F686786">
            <wp:extent cx="19135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  <w:del w:id="12" w:author="NGO DAC Viet (VEVE)" w:date="2023-05-13T13:48:00Z">
        <w:r w:rsidDel="005B6365">
          <w:rPr>
            <w:sz w:val="26"/>
            <w:szCs w:val="26"/>
          </w:rPr>
          <w:delText xml:space="preserve">Numerical </w:delText>
        </w:r>
      </w:del>
      <w:ins w:id="13" w:author="NGO DAC Viet (VEVE)" w:date="2023-05-13T13:48:00Z">
        <w:r w:rsidR="005B6365">
          <w:rPr>
            <w:sz w:val="26"/>
            <w:szCs w:val="26"/>
            <w:lang w:val="en-US"/>
          </w:rPr>
          <w:t>Simulation</w:t>
        </w:r>
        <w:r w:rsidR="005B6365">
          <w:rPr>
            <w:sz w:val="26"/>
            <w:szCs w:val="26"/>
          </w:rPr>
          <w:t xml:space="preserve"> </w:t>
        </w:r>
      </w:ins>
      <w:r>
        <w:rPr>
          <w:sz w:val="26"/>
          <w:szCs w:val="26"/>
        </w:rPr>
        <w:t>model</w:t>
      </w:r>
    </w:p>
    <w:p w14:paraId="798BA302" w14:textId="77777777" w:rsidR="00C83A70" w:rsidRDefault="00813397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 xml:space="preserve">General layout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Detailed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Assembly drawings</w:t>
      </w:r>
    </w:p>
    <w:p w14:paraId="7CF98D37" w14:textId="77777777" w:rsidR="00C83A70" w:rsidRDefault="00813397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Others:</w:t>
      </w:r>
      <w:r>
        <w:rPr>
          <w:sz w:val="26"/>
          <w:szCs w:val="26"/>
        </w:rPr>
        <w:tab/>
      </w:r>
    </w:p>
    <w:p w14:paraId="0CAB832D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4.7. Scope of Thesis/Project:</w:t>
      </w:r>
    </w:p>
    <w:p w14:paraId="2288E228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sz w:val="26"/>
          <w:szCs w:val="26"/>
        </w:rPr>
        <w:t>_</w:t>
      </w:r>
      <w:commentRangeStart w:id="14"/>
      <w:r>
        <w:rPr>
          <w:sz w:val="26"/>
          <w:szCs w:val="26"/>
        </w:rPr>
        <w:t>This project focuses on dynamic relation on the front axle that is attached with the steering system, so the working of the vehicle will be simulated by using a predefined mod</w:t>
      </w:r>
      <w:r>
        <w:rPr>
          <w:sz w:val="26"/>
          <w:szCs w:val="26"/>
        </w:rPr>
        <w:t>el in MATLAB. VIOS models are used in this project so other vehicles may not be in the same result.</w:t>
      </w:r>
      <w:commentRangeEnd w:id="14"/>
      <w:r w:rsidR="005B6365">
        <w:rPr>
          <w:rStyle w:val="CommentReference"/>
        </w:rPr>
        <w:commentReference w:id="14"/>
      </w:r>
      <w:r>
        <w:rPr>
          <w:color w:val="000000"/>
          <w:sz w:val="26"/>
          <w:szCs w:val="26"/>
        </w:rPr>
        <w:tab/>
      </w:r>
    </w:p>
    <w:p w14:paraId="02777051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3B1C77E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E313775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4.8. Tasks of each team member:</w:t>
      </w:r>
    </w:p>
    <w:tbl>
      <w:tblPr>
        <w:tblStyle w:val="a1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C83A70" w14:paraId="467865D2" w14:textId="77777777">
        <w:tc>
          <w:tcPr>
            <w:tcW w:w="625" w:type="dxa"/>
          </w:tcPr>
          <w:p w14:paraId="5129601D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</w:tcPr>
          <w:p w14:paraId="3B5925DB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Member’s </w:t>
            </w:r>
            <w:r>
              <w:rPr>
                <w:b/>
              </w:rPr>
              <w:t>full name</w:t>
            </w:r>
          </w:p>
        </w:tc>
        <w:tc>
          <w:tcPr>
            <w:tcW w:w="4605" w:type="dxa"/>
          </w:tcPr>
          <w:p w14:paraId="660E1CEC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assigned</w:t>
            </w:r>
          </w:p>
        </w:tc>
      </w:tr>
      <w:tr w:rsidR="00C83A70" w14:paraId="6366FBC7" w14:textId="77777777">
        <w:tc>
          <w:tcPr>
            <w:tcW w:w="625" w:type="dxa"/>
          </w:tcPr>
          <w:p w14:paraId="13E70C33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21CBAB04" w14:textId="77777777" w:rsidR="00C83A70" w:rsidRDefault="008133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Trịnh Tiến Long</w:t>
            </w:r>
          </w:p>
        </w:tc>
        <w:tc>
          <w:tcPr>
            <w:tcW w:w="4605" w:type="dxa"/>
          </w:tcPr>
          <w:p w14:paraId="1D6C6B8F" w14:textId="77777777" w:rsidR="00C83A70" w:rsidRDefault="00813397">
            <w:pP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 xml:space="preserve">Summarize the dynamic equation, create a Solidworks </w:t>
            </w:r>
            <w:r>
              <w:t>model, and then import it into Simscape Simulink to analyze the torque required to steer at a certain angle.</w:t>
            </w:r>
          </w:p>
        </w:tc>
      </w:tr>
    </w:tbl>
    <w:p w14:paraId="0A3BABE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Technical strengths of team members and practical opportunities:</w:t>
      </w:r>
      <w:r>
        <w:rPr>
          <w:color w:val="000000"/>
          <w:sz w:val="26"/>
          <w:szCs w:val="26"/>
        </w:rPr>
        <w:tab/>
      </w:r>
    </w:p>
    <w:p w14:paraId="2E3F1CBB" w14:textId="23F25AFF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sz w:val="26"/>
          <w:szCs w:val="26"/>
        </w:rPr>
        <w:lastRenderedPageBreak/>
        <w:t>_</w:t>
      </w:r>
      <w:commentRangeStart w:id="15"/>
      <w:del w:id="16" w:author="NGO DAC Viet (VEVE)" w:date="2023-05-13T13:51:00Z">
        <w:r w:rsidDel="005B6365">
          <w:rPr>
            <w:sz w:val="26"/>
            <w:szCs w:val="26"/>
          </w:rPr>
          <w:delText>Great</w:delText>
        </w:r>
      </w:del>
      <w:commentRangeEnd w:id="15"/>
      <w:r w:rsidR="005B6365">
        <w:rPr>
          <w:rStyle w:val="CommentReference"/>
        </w:rPr>
        <w:commentReference w:id="15"/>
      </w:r>
      <w:r>
        <w:rPr>
          <w:sz w:val="26"/>
          <w:szCs w:val="26"/>
        </w:rPr>
        <w:t xml:space="preserve"> skill on summarizing theory</w:t>
      </w:r>
      <w:r>
        <w:rPr>
          <w:color w:val="000000"/>
          <w:sz w:val="26"/>
          <w:szCs w:val="26"/>
        </w:rPr>
        <w:tab/>
      </w:r>
    </w:p>
    <w:p w14:paraId="68503542" w14:textId="77777777" w:rsidR="005B6365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ins w:id="17" w:author="NGO DAC Viet (VEVE)" w:date="2023-05-13T13:55:00Z"/>
          <w:color w:val="000000"/>
          <w:sz w:val="26"/>
          <w:szCs w:val="26"/>
        </w:rPr>
      </w:pPr>
      <w:r>
        <w:rPr>
          <w:sz w:val="26"/>
          <w:szCs w:val="26"/>
        </w:rPr>
        <w:t>_ Background knowledge of Matlab Simulink</w:t>
      </w:r>
      <w:r>
        <w:rPr>
          <w:sz w:val="26"/>
          <w:szCs w:val="26"/>
        </w:rPr>
        <w:t>/Simscape,</w:t>
      </w:r>
      <w:del w:id="18" w:author="NGO DAC Viet (VEVE)" w:date="2023-05-13T13:53:00Z">
        <w:r w:rsidDel="005B6365">
          <w:rPr>
            <w:sz w:val="26"/>
            <w:szCs w:val="26"/>
          </w:rPr>
          <w:delText xml:space="preserve"> </w:delText>
        </w:r>
        <w:commentRangeStart w:id="19"/>
        <w:r w:rsidDel="005B6365">
          <w:rPr>
            <w:sz w:val="26"/>
            <w:szCs w:val="26"/>
          </w:rPr>
          <w:delText>automatic</w:delText>
        </w:r>
      </w:del>
      <w:commentRangeEnd w:id="19"/>
      <w:r w:rsidR="005B6365">
        <w:rPr>
          <w:rStyle w:val="CommentReference"/>
        </w:rPr>
        <w:commentReference w:id="19"/>
      </w:r>
      <w:del w:id="20" w:author="NGO DAC Viet (VEVE)" w:date="2023-05-13T13:53:00Z">
        <w:r w:rsidDel="005B6365">
          <w:rPr>
            <w:sz w:val="26"/>
            <w:szCs w:val="26"/>
          </w:rPr>
          <w:delText xml:space="preserve"> control facility.</w:delText>
        </w:r>
      </w:del>
      <w:r>
        <w:rPr>
          <w:color w:val="000000"/>
          <w:sz w:val="26"/>
          <w:szCs w:val="26"/>
        </w:rPr>
        <w:tab/>
      </w:r>
    </w:p>
    <w:p w14:paraId="7BDF465C" w14:textId="77777777" w:rsidR="005B6365" w:rsidRDefault="005B6365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ins w:id="21" w:author="NGO DAC Viet (VEVE)" w:date="2023-05-13T13:55:00Z"/>
          <w:color w:val="000000"/>
          <w:sz w:val="26"/>
          <w:szCs w:val="26"/>
        </w:rPr>
      </w:pPr>
    </w:p>
    <w:p w14:paraId="463DFAEA" w14:textId="681800B0" w:rsidR="00C83A70" w:rsidRDefault="005B6365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commentRangeStart w:id="22"/>
      <w:commentRangeEnd w:id="22"/>
      <w:ins w:id="23" w:author="NGO DAC Viet (VEVE)" w:date="2023-05-13T13:55:00Z">
        <w:r>
          <w:rPr>
            <w:rStyle w:val="CommentReference"/>
          </w:rPr>
          <w:commentReference w:id="22"/>
        </w:r>
      </w:ins>
      <w:r w:rsidR="00813397">
        <w:rPr>
          <w:color w:val="000000"/>
          <w:sz w:val="26"/>
          <w:szCs w:val="26"/>
        </w:rPr>
        <w:tab/>
        <w:t xml:space="preserve"> </w:t>
      </w:r>
    </w:p>
    <w:p w14:paraId="52CFB9B3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6</w:t>
      </w:r>
      <w:r>
        <w:rPr>
          <w:sz w:val="26"/>
          <w:szCs w:val="26"/>
        </w:rPr>
        <w:t>.</w:t>
      </w:r>
      <w:r>
        <w:rPr>
          <w:b/>
          <w:color w:val="000000"/>
          <w:sz w:val="26"/>
          <w:szCs w:val="26"/>
        </w:rPr>
        <w:t xml:space="preserve"> Working plan for 15+1 weeks:</w:t>
      </w:r>
      <w:r>
        <w:rPr>
          <w:color w:val="00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 xml:space="preserve">(including: tasks to be done; solutions to overcome weakness and threats; mid-term report (X); …) </w:t>
      </w:r>
    </w:p>
    <w:tbl>
      <w:tblPr>
        <w:tblStyle w:val="a2"/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C83A70" w14:paraId="1A25755D" w14:textId="77777777">
        <w:trPr>
          <w:trHeight w:val="124"/>
          <w:tblHeader/>
        </w:trPr>
        <w:tc>
          <w:tcPr>
            <w:tcW w:w="606" w:type="dxa"/>
            <w:vMerge w:val="restart"/>
            <w:vAlign w:val="center"/>
          </w:tcPr>
          <w:p w14:paraId="0613E7F0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44B5A8D8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bookmarkStart w:id="24" w:name="_heading=h.gjdgxs" w:colFirst="0" w:colLast="0"/>
            <w:bookmarkEnd w:id="24"/>
            <w:r>
              <w:rPr>
                <w:b/>
              </w:rPr>
              <w:t>Works</w:t>
            </w:r>
          </w:p>
        </w:tc>
        <w:tc>
          <w:tcPr>
            <w:tcW w:w="6724" w:type="dxa"/>
            <w:gridSpan w:val="16"/>
          </w:tcPr>
          <w:p w14:paraId="081B4B53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C83A70" w14:paraId="7F4217A8" w14:textId="77777777">
        <w:trPr>
          <w:trHeight w:val="124"/>
          <w:tblHeader/>
        </w:trPr>
        <w:tc>
          <w:tcPr>
            <w:tcW w:w="606" w:type="dxa"/>
            <w:vMerge/>
            <w:vAlign w:val="center"/>
          </w:tcPr>
          <w:p w14:paraId="2A142BD5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66" w:type="dxa"/>
            <w:vMerge/>
            <w:vAlign w:val="center"/>
          </w:tcPr>
          <w:p w14:paraId="62E242F3" w14:textId="77777777" w:rsidR="00C83A70" w:rsidRDefault="00C83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9" w:type="dxa"/>
            <w:vAlign w:val="center"/>
          </w:tcPr>
          <w:p w14:paraId="1D2F4370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  <w:vAlign w:val="center"/>
          </w:tcPr>
          <w:p w14:paraId="393AED64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  <w:vAlign w:val="center"/>
          </w:tcPr>
          <w:p w14:paraId="24B1D6AB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2" w:type="dxa"/>
            <w:vAlign w:val="center"/>
          </w:tcPr>
          <w:p w14:paraId="55852095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vAlign w:val="center"/>
          </w:tcPr>
          <w:p w14:paraId="6F3FD263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2" w:type="dxa"/>
            <w:vAlign w:val="center"/>
          </w:tcPr>
          <w:p w14:paraId="7E770D22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2" w:type="dxa"/>
            <w:vAlign w:val="center"/>
          </w:tcPr>
          <w:p w14:paraId="383FC438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2" w:type="dxa"/>
            <w:vAlign w:val="center"/>
          </w:tcPr>
          <w:p w14:paraId="01575D5B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2" w:type="dxa"/>
            <w:vAlign w:val="center"/>
          </w:tcPr>
          <w:p w14:paraId="0FA52AB4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4E63E92C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9F521A6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6" w:type="dxa"/>
            <w:vAlign w:val="center"/>
          </w:tcPr>
          <w:p w14:paraId="7C18CB99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" w:type="dxa"/>
            <w:vAlign w:val="center"/>
          </w:tcPr>
          <w:p w14:paraId="5E4794CE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" w:type="dxa"/>
            <w:vAlign w:val="center"/>
          </w:tcPr>
          <w:p w14:paraId="7B249626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" w:type="dxa"/>
            <w:vAlign w:val="center"/>
          </w:tcPr>
          <w:p w14:paraId="45A11E8C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511DCCAE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C83A70" w14:paraId="26E94470" w14:textId="77777777">
        <w:trPr>
          <w:trHeight w:val="124"/>
        </w:trPr>
        <w:tc>
          <w:tcPr>
            <w:tcW w:w="606" w:type="dxa"/>
            <w:vAlign w:val="center"/>
          </w:tcPr>
          <w:p w14:paraId="2592902E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2666" w:type="dxa"/>
            <w:vAlign w:val="center"/>
          </w:tcPr>
          <w:p w14:paraId="02B1E9D7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 xml:space="preserve">Introduction of </w:t>
            </w:r>
            <w:r>
              <w:rPr>
                <w:b/>
              </w:rPr>
              <w:t>project</w:t>
            </w:r>
          </w:p>
        </w:tc>
        <w:tc>
          <w:tcPr>
            <w:tcW w:w="399" w:type="dxa"/>
          </w:tcPr>
          <w:p w14:paraId="7E648843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71CC64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92B400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B43286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A70C5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35CD07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B67C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C7FDA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45BE2C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4182C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6C87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496D45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5C4F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551193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340F9A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EB5FE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68FA20A9" w14:textId="77777777">
        <w:trPr>
          <w:trHeight w:val="124"/>
        </w:trPr>
        <w:tc>
          <w:tcPr>
            <w:tcW w:w="606" w:type="dxa"/>
            <w:vAlign w:val="center"/>
          </w:tcPr>
          <w:p w14:paraId="5DF3315C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2666" w:type="dxa"/>
            <w:vAlign w:val="center"/>
          </w:tcPr>
          <w:p w14:paraId="55B98ADC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Synthetic theory</w:t>
            </w:r>
          </w:p>
        </w:tc>
        <w:tc>
          <w:tcPr>
            <w:tcW w:w="399" w:type="dxa"/>
          </w:tcPr>
          <w:p w14:paraId="4A10FE1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8F0FFAB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208CFCE5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5BCE92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D2DE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ABAE5A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07DB9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B8090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3F7A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743E5C7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76F59A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5CFAD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3BBEF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E1A5B0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21B9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B885A3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199089C7" w14:textId="77777777">
        <w:trPr>
          <w:trHeight w:val="124"/>
        </w:trPr>
        <w:tc>
          <w:tcPr>
            <w:tcW w:w="606" w:type="dxa"/>
            <w:vAlign w:val="center"/>
          </w:tcPr>
          <w:p w14:paraId="5EC3D938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</w:pPr>
            <w:r>
              <w:t>3</w:t>
            </w:r>
          </w:p>
        </w:tc>
        <w:tc>
          <w:tcPr>
            <w:tcW w:w="2666" w:type="dxa"/>
            <w:vAlign w:val="center"/>
          </w:tcPr>
          <w:p w14:paraId="1A7133C7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03DC2B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07D3E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FC89B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E0AD695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60D6EBD1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0219B07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44516D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988F7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67A0D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236203C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38132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C43B6E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CCC9F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11B4AD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F1241D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A74AFF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E6E15F4" w14:textId="77777777">
        <w:trPr>
          <w:trHeight w:val="124"/>
        </w:trPr>
        <w:tc>
          <w:tcPr>
            <w:tcW w:w="606" w:type="dxa"/>
            <w:vAlign w:val="center"/>
          </w:tcPr>
          <w:p w14:paraId="59025D5A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</w:pPr>
            <w:r>
              <w:t>4</w:t>
            </w:r>
          </w:p>
        </w:tc>
        <w:tc>
          <w:tcPr>
            <w:tcW w:w="2666" w:type="dxa"/>
            <w:vAlign w:val="center"/>
          </w:tcPr>
          <w:p w14:paraId="4AC4192A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tire dynamic model</w:t>
            </w:r>
          </w:p>
        </w:tc>
        <w:tc>
          <w:tcPr>
            <w:tcW w:w="399" w:type="dxa"/>
          </w:tcPr>
          <w:p w14:paraId="6006476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BEF4BB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639400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D5AAA4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A426BA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129098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5FB020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47F49012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0C47D13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A31FA2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57905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C48A3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9ACE6E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92345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3D467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EC45E9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71006784" w14:textId="77777777">
        <w:trPr>
          <w:trHeight w:val="124"/>
        </w:trPr>
        <w:tc>
          <w:tcPr>
            <w:tcW w:w="606" w:type="dxa"/>
            <w:vAlign w:val="center"/>
          </w:tcPr>
          <w:p w14:paraId="604D33F0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</w:pPr>
            <w:r>
              <w:t>5</w:t>
            </w:r>
          </w:p>
        </w:tc>
        <w:tc>
          <w:tcPr>
            <w:tcW w:w="2666" w:type="dxa"/>
            <w:vAlign w:val="center"/>
          </w:tcPr>
          <w:p w14:paraId="0CCE7999" w14:textId="557AEC42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Draw solidwork</w:t>
            </w:r>
            <w:r w:rsidR="00F61590">
              <w:rPr>
                <w:b/>
                <w:lang w:val="en-US"/>
              </w:rPr>
              <w:t>s</w:t>
            </w:r>
            <w:r>
              <w:rPr>
                <w:b/>
              </w:rPr>
              <w:t xml:space="preserve"> model</w:t>
            </w:r>
          </w:p>
        </w:tc>
        <w:tc>
          <w:tcPr>
            <w:tcW w:w="399" w:type="dxa"/>
          </w:tcPr>
          <w:p w14:paraId="681B9C4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647246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24BC69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00DE2B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BFADA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77575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03C96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F637E75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6F72473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223E1EC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42E96D3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A5CE5C8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8E80E4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978DE3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CF09ED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60AA24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CAA87B9" w14:textId="77777777">
        <w:trPr>
          <w:trHeight w:val="124"/>
        </w:trPr>
        <w:tc>
          <w:tcPr>
            <w:tcW w:w="606" w:type="dxa"/>
            <w:vAlign w:val="center"/>
          </w:tcPr>
          <w:p w14:paraId="3790181B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</w:pPr>
            <w:r>
              <w:t>6</w:t>
            </w:r>
          </w:p>
        </w:tc>
        <w:tc>
          <w:tcPr>
            <w:tcW w:w="2666" w:type="dxa"/>
            <w:vAlign w:val="center"/>
          </w:tcPr>
          <w:p w14:paraId="2DF9A60A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Build EPS model</w:t>
            </w:r>
          </w:p>
        </w:tc>
        <w:tc>
          <w:tcPr>
            <w:tcW w:w="399" w:type="dxa"/>
          </w:tcPr>
          <w:p w14:paraId="5D63AC7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3DD35F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86C1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AA068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6CA153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19C5EC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6EBFD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66583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F665F7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156842D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BD86B4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89929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6E7C24D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4415D498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1489B625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021D64A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C83A70" w14:paraId="30E1C297" w14:textId="77777777">
        <w:trPr>
          <w:trHeight w:val="124"/>
        </w:trPr>
        <w:tc>
          <w:tcPr>
            <w:tcW w:w="606" w:type="dxa"/>
            <w:vAlign w:val="center"/>
          </w:tcPr>
          <w:p w14:paraId="5D805CAC" w14:textId="76357CB3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66" w:type="dxa"/>
            <w:vAlign w:val="center"/>
          </w:tcPr>
          <w:p w14:paraId="20702CB2" w14:textId="77777777" w:rsidR="00C83A70" w:rsidRDefault="00813397">
            <w:pPr>
              <w:tabs>
                <w:tab w:val="left" w:pos="10080"/>
              </w:tabs>
              <w:spacing w:before="60" w:after="60"/>
            </w:pPr>
            <w:r>
              <w:t>Make poster</w:t>
            </w:r>
          </w:p>
        </w:tc>
        <w:tc>
          <w:tcPr>
            <w:tcW w:w="399" w:type="dxa"/>
          </w:tcPr>
          <w:p w14:paraId="0A6F65F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EA731C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F2EA8D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C0F32D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E1F396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EEAEF1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5E29BF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187554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FDFAE9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339548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96CCD6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E10ED1E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2A6565A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FA66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72DCAD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2CCABA5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15CE02DC" w14:textId="77777777">
        <w:trPr>
          <w:trHeight w:val="124"/>
        </w:trPr>
        <w:tc>
          <w:tcPr>
            <w:tcW w:w="606" w:type="dxa"/>
            <w:vAlign w:val="center"/>
          </w:tcPr>
          <w:p w14:paraId="5FF2F930" w14:textId="4A19FFF6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66" w:type="dxa"/>
            <w:vAlign w:val="center"/>
          </w:tcPr>
          <w:p w14:paraId="074E9A95" w14:textId="77777777" w:rsidR="00C83A70" w:rsidRDefault="00813397">
            <w:pPr>
              <w:tabs>
                <w:tab w:val="left" w:pos="10080"/>
              </w:tabs>
              <w:spacing w:before="60" w:after="60"/>
            </w:pPr>
            <w:r>
              <w:t>Make presentation slides</w:t>
            </w:r>
          </w:p>
        </w:tc>
        <w:tc>
          <w:tcPr>
            <w:tcW w:w="399" w:type="dxa"/>
          </w:tcPr>
          <w:p w14:paraId="6D8CE81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1AFDF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3142C2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7EEE42F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2B496E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50DB5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9F4B43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BB36C1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D477A37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A28561E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7C70F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906E383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852F760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1E8EF1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029680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5F889521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83A70" w14:paraId="6AC9FB9A" w14:textId="77777777">
        <w:trPr>
          <w:trHeight w:val="124"/>
        </w:trPr>
        <w:tc>
          <w:tcPr>
            <w:tcW w:w="606" w:type="dxa"/>
            <w:vAlign w:val="center"/>
          </w:tcPr>
          <w:p w14:paraId="1B506CAB" w14:textId="04E80E58" w:rsidR="00C83A70" w:rsidRPr="00F61590" w:rsidRDefault="00F61590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66" w:type="dxa"/>
            <w:vAlign w:val="center"/>
          </w:tcPr>
          <w:p w14:paraId="77659F2E" w14:textId="77777777" w:rsidR="00C83A70" w:rsidRDefault="00813397">
            <w:pPr>
              <w:tabs>
                <w:tab w:val="left" w:pos="10080"/>
              </w:tabs>
              <w:spacing w:before="60" w:after="60"/>
            </w:pPr>
            <w:r>
              <w:t>Write full report</w:t>
            </w:r>
          </w:p>
        </w:tc>
        <w:tc>
          <w:tcPr>
            <w:tcW w:w="399" w:type="dxa"/>
          </w:tcPr>
          <w:p w14:paraId="1098975B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8F34A69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87A7B8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DE0EA24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8833E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E052D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9E31C6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AE8620D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00686DA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45705C6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956AA2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9287775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07B9C98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13362F1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B67645C" w14:textId="77777777" w:rsidR="00C83A70" w:rsidRDefault="00C83A70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881E8BA" w14:textId="77777777" w:rsidR="00C83A70" w:rsidRDefault="0081339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61C624CD" w14:textId="77777777" w:rsidR="00C83A70" w:rsidRDefault="00813397">
      <w:pPr>
        <w:tabs>
          <w:tab w:val="left" w:pos="10080"/>
        </w:tabs>
        <w:spacing w:after="240"/>
        <w:ind w:left="274"/>
        <w:jc w:val="center"/>
      </w:pPr>
      <w:r>
        <w:t>__________________________________________________________</w:t>
      </w:r>
    </w:p>
    <w:p w14:paraId="097EAF02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commentRangeStart w:id="25"/>
      <w:r>
        <w:rPr>
          <w:b/>
          <w:color w:val="000000"/>
          <w:sz w:val="26"/>
          <w:szCs w:val="26"/>
        </w:rPr>
        <w:t>Student: H</w:t>
      </w:r>
      <w:r>
        <w:rPr>
          <w:b/>
          <w:sz w:val="26"/>
          <w:szCs w:val="26"/>
        </w:rPr>
        <w:t>ồ Bình Minh</w:t>
      </w:r>
      <w:commentRangeEnd w:id="25"/>
      <w:r w:rsidR="005B6365">
        <w:rPr>
          <w:rStyle w:val="CommentReference"/>
        </w:rPr>
        <w:commentReference w:id="25"/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1852169</w:t>
      </w:r>
      <w:r>
        <w:rPr>
          <w:color w:val="000000"/>
          <w:sz w:val="26"/>
          <w:szCs w:val="26"/>
        </w:rPr>
        <w:tab/>
        <w:t xml:space="preserve">- </w:t>
      </w:r>
      <w:r>
        <w:rPr>
          <w:b/>
          <w:color w:val="000000"/>
          <w:sz w:val="26"/>
          <w:szCs w:val="26"/>
        </w:rPr>
        <w:t>Signature: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Minh</w:t>
      </w:r>
      <w:r>
        <w:rPr>
          <w:color w:val="000000"/>
          <w:sz w:val="26"/>
          <w:szCs w:val="26"/>
        </w:rPr>
        <w:tab/>
      </w:r>
    </w:p>
    <w:p w14:paraId="5C0C8DBB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Student:Tr</w:t>
      </w:r>
      <w:r>
        <w:rPr>
          <w:b/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1852047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Long</w:t>
      </w:r>
    </w:p>
    <w:p w14:paraId="68A62D00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Student: </w:t>
      </w:r>
      <w:r>
        <w:rPr>
          <w:b/>
          <w:sz w:val="26"/>
          <w:szCs w:val="26"/>
        </w:rPr>
        <w:t>Đặng Minh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1910933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Duy</w:t>
      </w:r>
      <w:r>
        <w:rPr>
          <w:color w:val="000000"/>
          <w:sz w:val="26"/>
          <w:szCs w:val="26"/>
        </w:rPr>
        <w:tab/>
      </w:r>
    </w:p>
    <w:p w14:paraId="4A1952AF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 Nguy</w:t>
      </w:r>
      <w:r>
        <w:rPr>
          <w:b/>
          <w:sz w:val="26"/>
          <w:szCs w:val="26"/>
        </w:rPr>
        <w:t>ễn Nhật Duy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1910088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 </w:t>
      </w:r>
      <w:r>
        <w:rPr>
          <w:color w:val="000000"/>
          <w:sz w:val="26"/>
          <w:szCs w:val="26"/>
        </w:rPr>
        <w:t>Duy</w:t>
      </w:r>
      <w:r>
        <w:rPr>
          <w:color w:val="000000"/>
          <w:sz w:val="26"/>
          <w:szCs w:val="26"/>
        </w:rPr>
        <w:tab/>
      </w:r>
    </w:p>
    <w:p w14:paraId="4885DCD0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Date</w:t>
      </w:r>
      <w:r>
        <w:rPr>
          <w:color w:val="000000"/>
          <w:sz w:val="26"/>
          <w:szCs w:val="26"/>
        </w:rPr>
        <w:t xml:space="preserve"> (dd/mm/yyyy): 2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/0</w:t>
      </w:r>
      <w:r>
        <w:rPr>
          <w:sz w:val="26"/>
          <w:szCs w:val="26"/>
        </w:rPr>
        <w:t>5</w:t>
      </w:r>
      <w:r>
        <w:rPr>
          <w:color w:val="000000"/>
          <w:sz w:val="26"/>
          <w:szCs w:val="26"/>
        </w:rPr>
        <w:t>/2023</w:t>
      </w:r>
      <w:r>
        <w:rPr>
          <w:color w:val="000000"/>
          <w:sz w:val="26"/>
          <w:szCs w:val="26"/>
        </w:rPr>
        <w:tab/>
      </w:r>
      <w:bookmarkStart w:id="26" w:name="_GoBack"/>
      <w:bookmarkEnd w:id="26"/>
    </w:p>
    <w:p w14:paraId="5274FE37" w14:textId="77777777" w:rsidR="00C83A70" w:rsidRDefault="00813397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ADVISOR</w:t>
      </w:r>
    </w:p>
    <w:sectPr w:rsidR="00C83A70">
      <w:footerReference w:type="default" r:id="rId12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GO DAC Viet (VEVE)" w:date="2023-05-13T13:36:00Z" w:initials="NDV(">
    <w:p w14:paraId="42E5EFA7" w14:textId="165FD517" w:rsidR="00DF16A6" w:rsidRPr="00DF16A6" w:rsidRDefault="00DF16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Modify the title according to the THESIS ASSIGNMENT</w:t>
      </w:r>
    </w:p>
  </w:comment>
  <w:comment w:id="1" w:author="NGO DAC Viet (VEVE)" w:date="2023-05-13T13:36:00Z" w:initials="NDV(">
    <w:p w14:paraId="757E92AB" w14:textId="3195BE7A" w:rsidR="00DF16A6" w:rsidRPr="00DF16A6" w:rsidRDefault="00DF16A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Change to a product analysis and design</w:t>
      </w:r>
    </w:p>
  </w:comment>
  <w:comment w:id="9" w:author="NGO DAC Viet (VEVE)" w:date="2023-05-13T13:40:00Z" w:initials="NDV(">
    <w:p w14:paraId="075EC584" w14:textId="57136818" w:rsidR="007E5F81" w:rsidRPr="007E5F81" w:rsidRDefault="007E5F8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is this part conducted by you or not?</w:t>
      </w:r>
    </w:p>
  </w:comment>
  <w:comment w:id="11" w:author="NGO DAC Viet (VEVE)" w:date="2023-05-13T13:47:00Z" w:initials="NDV(">
    <w:p w14:paraId="1E8D510A" w14:textId="1DAE95B8" w:rsidR="007E5F81" w:rsidRPr="007E5F81" w:rsidRDefault="007E5F8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What is this diagram? </w:t>
      </w:r>
      <w:r w:rsidR="005B6365">
        <w:rPr>
          <w:lang w:val="en-US"/>
        </w:rPr>
        <w:t>Where is it used in the simulation model?</w:t>
      </w:r>
    </w:p>
  </w:comment>
  <w:comment w:id="14" w:author="NGO DAC Viet (VEVE)" w:date="2023-05-13T13:49:00Z" w:initials="NDV(">
    <w:p w14:paraId="22B5DDCB" w14:textId="3C97BB1F" w:rsidR="005B6365" w:rsidRPr="005B6365" w:rsidRDefault="005B63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Not describe the scope of the project. Please rewrite it in short and simple</w:t>
      </w:r>
    </w:p>
  </w:comment>
  <w:comment w:id="15" w:author="NGO DAC Viet (VEVE)" w:date="2023-05-13T13:54:00Z" w:initials="NDV(">
    <w:p w14:paraId="4B53B836" w14:textId="29A06575" w:rsidR="005B6365" w:rsidRPr="005B6365" w:rsidRDefault="005B63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Name few relevant theories you used </w:t>
      </w:r>
      <w:proofErr w:type="spellStart"/>
      <w:r>
        <w:rPr>
          <w:lang w:val="en-US"/>
        </w:rPr>
        <w:t>through out</w:t>
      </w:r>
      <w:proofErr w:type="spellEnd"/>
      <w:r>
        <w:rPr>
          <w:lang w:val="en-US"/>
        </w:rPr>
        <w:t xml:space="preserve"> the project?</w:t>
      </w:r>
    </w:p>
  </w:comment>
  <w:comment w:id="19" w:author="NGO DAC Viet (VEVE)" w:date="2023-05-13T13:53:00Z" w:initials="NDV(">
    <w:p w14:paraId="59B8B72B" w14:textId="3D7BA41D" w:rsidR="005B6365" w:rsidRPr="005B6365" w:rsidRDefault="005B63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Did you do something on control or study the control theory during this project?</w:t>
      </w:r>
    </w:p>
  </w:comment>
  <w:comment w:id="22" w:author="NGO DAC Viet (VEVE)" w:date="2023-05-13T13:55:00Z" w:initials="NDV(">
    <w:p w14:paraId="3F9B433D" w14:textId="66EE83E9" w:rsidR="005B6365" w:rsidRPr="005B6365" w:rsidRDefault="005B63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Where is the weaknesses section? Please indicate 1 or 2 point!</w:t>
      </w:r>
    </w:p>
  </w:comment>
  <w:comment w:id="25" w:author="NGO DAC Viet (VEVE)" w:date="2023-05-13T13:56:00Z" w:initials="NDV(">
    <w:p w14:paraId="67477F26" w14:textId="4C2CDD75" w:rsidR="005B6365" w:rsidRPr="005B6365" w:rsidRDefault="005B63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Does this report </w:t>
      </w:r>
      <w:r w:rsidR="00E03256">
        <w:rPr>
          <w:lang w:val="en-US"/>
        </w:rPr>
        <w:t>use for your own or the whole group?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E5EFA7" w15:done="0"/>
  <w15:commentEx w15:paraId="757E92AB" w15:done="0"/>
  <w15:commentEx w15:paraId="075EC584" w15:done="0"/>
  <w15:commentEx w15:paraId="1E8D510A" w15:done="0"/>
  <w15:commentEx w15:paraId="22B5DDCB" w15:done="0"/>
  <w15:commentEx w15:paraId="4B53B836" w15:done="0"/>
  <w15:commentEx w15:paraId="59B8B72B" w15:done="0"/>
  <w15:commentEx w15:paraId="3F9B433D" w15:done="0"/>
  <w15:commentEx w15:paraId="67477F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A10C7" w16cex:dateUtc="2023-05-13T06:36:00Z"/>
  <w16cex:commentExtensible w16cex:durableId="280A10EC" w16cex:dateUtc="2023-05-13T06:36:00Z"/>
  <w16cex:commentExtensible w16cex:durableId="280A11EA" w16cex:dateUtc="2023-05-13T06:40:00Z"/>
  <w16cex:commentExtensible w16cex:durableId="280A135A" w16cex:dateUtc="2023-05-13T06:47:00Z"/>
  <w16cex:commentExtensible w16cex:durableId="280A13E3" w16cex:dateUtc="2023-05-13T06:49:00Z"/>
  <w16cex:commentExtensible w16cex:durableId="280A151C" w16cex:dateUtc="2023-05-13T06:54:00Z"/>
  <w16cex:commentExtensible w16cex:durableId="280A14E6" w16cex:dateUtc="2023-05-13T06:53:00Z"/>
  <w16cex:commentExtensible w16cex:durableId="280A1562" w16cex:dateUtc="2023-05-13T06:55:00Z"/>
  <w16cex:commentExtensible w16cex:durableId="280A15A3" w16cex:dateUtc="2023-05-13T06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E5EFA7" w16cid:durableId="280A10C7"/>
  <w16cid:commentId w16cid:paraId="757E92AB" w16cid:durableId="280A10EC"/>
  <w16cid:commentId w16cid:paraId="075EC584" w16cid:durableId="280A11EA"/>
  <w16cid:commentId w16cid:paraId="1E8D510A" w16cid:durableId="280A135A"/>
  <w16cid:commentId w16cid:paraId="22B5DDCB" w16cid:durableId="280A13E3"/>
  <w16cid:commentId w16cid:paraId="4B53B836" w16cid:durableId="280A151C"/>
  <w16cid:commentId w16cid:paraId="59B8B72B" w16cid:durableId="280A14E6"/>
  <w16cid:commentId w16cid:paraId="3F9B433D" w16cid:durableId="280A1562"/>
  <w16cid:commentId w16cid:paraId="67477F26" w16cid:durableId="280A15A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4A60D" w14:textId="77777777" w:rsidR="00813397" w:rsidRDefault="00813397">
      <w:r>
        <w:separator/>
      </w:r>
    </w:p>
  </w:endnote>
  <w:endnote w:type="continuationSeparator" w:id="0">
    <w:p w14:paraId="17FBB7CD" w14:textId="77777777" w:rsidR="00813397" w:rsidRDefault="0081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4FB55" w14:textId="77777777" w:rsidR="00C83A70" w:rsidRDefault="0081339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A088866" wp14:editId="04656595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F6C545" w14:textId="77777777" w:rsidR="00C83A70" w:rsidRDefault="00813397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du="http://schemas.microsoft.com/office/word/2023/wordml/word16du" xmlns:oel="http://schemas.microsoft.com/office/2019/extlst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050" cy="217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2CB64" w14:textId="77777777" w:rsidR="00813397" w:rsidRDefault="00813397">
      <w:r>
        <w:separator/>
      </w:r>
    </w:p>
  </w:footnote>
  <w:footnote w:type="continuationSeparator" w:id="0">
    <w:p w14:paraId="5E7C8BC7" w14:textId="77777777" w:rsidR="00813397" w:rsidRDefault="0081339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GO DAC Viet (VEVE)">
    <w15:presenceInfo w15:providerId="AD" w15:userId="S::viet.ngodac@vevegrp.com::efb50d9b-99a6-487b-8565-8edf1a492c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70"/>
    <w:rsid w:val="000614C3"/>
    <w:rsid w:val="00220611"/>
    <w:rsid w:val="0044761F"/>
    <w:rsid w:val="005B6365"/>
    <w:rsid w:val="007E5F81"/>
    <w:rsid w:val="00813397"/>
    <w:rsid w:val="00C83A70"/>
    <w:rsid w:val="00DF16A6"/>
    <w:rsid w:val="00E03256"/>
    <w:rsid w:val="00E51F2E"/>
    <w:rsid w:val="00F6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F9A"/>
  <w15:docId w15:val="{ACEBDAA2-E781-4B74-937E-5BE261FF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  <w:rPr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6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11"/>
    <w:rPr>
      <w:rFonts w:ascii="Segoe UI" w:hAnsi="Segoe UI" w:cs="Segoe UI"/>
      <w:sz w:val="18"/>
      <w:szCs w:val="18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DF1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6A6"/>
    <w:rPr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6A6"/>
    <w:rPr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IOlowLxtuw6tYz7fOlnUwiCBUQ==">CgMxLjAyCGguZ2pkZ3hzOAByITE2V2VvNG9oXzdiSUxSdHFES3ptaWduaC1IVVpJVmRMQg==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TIEN</dc:creator>
  <cp:lastModifiedBy>NGO DAC Viet (VEVE)</cp:lastModifiedBy>
  <cp:revision>3</cp:revision>
  <dcterms:created xsi:type="dcterms:W3CDTF">2023-05-13T06:35:00Z</dcterms:created>
  <dcterms:modified xsi:type="dcterms:W3CDTF">2023-05-13T06:57:00Z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