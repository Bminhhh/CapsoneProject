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CAD2" w14:textId="77777777" w:rsidR="0096545C" w:rsidRDefault="002E1A6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TN.05</w:t>
      </w:r>
    </w:p>
    <w:tbl>
      <w:tblPr>
        <w:tblStyle w:val="a"/>
        <w:tblW w:w="9697" w:type="dxa"/>
        <w:tblInd w:w="2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2"/>
        <w:gridCol w:w="4885"/>
      </w:tblGrid>
      <w:tr w:rsidR="0096545C" w14:paraId="02611DE7" w14:textId="77777777">
        <w:tc>
          <w:tcPr>
            <w:tcW w:w="4812" w:type="dxa"/>
          </w:tcPr>
          <w:p w14:paraId="093DE3F0" w14:textId="77777777" w:rsidR="0096545C" w:rsidRDefault="002E1A67">
            <w:pPr>
              <w:spacing w:before="2" w:line="33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HCMC UNIVERSITY OF TECHNOLOGY</w:t>
            </w:r>
          </w:p>
        </w:tc>
        <w:tc>
          <w:tcPr>
            <w:tcW w:w="4885" w:type="dxa"/>
          </w:tcPr>
          <w:p w14:paraId="265E153A" w14:textId="77777777" w:rsidR="0096545C" w:rsidRDefault="002E1A67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REPUBLIC OF VIETNAM</w:t>
            </w:r>
          </w:p>
        </w:tc>
      </w:tr>
      <w:tr w:rsidR="0096545C" w14:paraId="1FE90D38" w14:textId="77777777">
        <w:tc>
          <w:tcPr>
            <w:tcW w:w="4812" w:type="dxa"/>
          </w:tcPr>
          <w:p w14:paraId="62C4D380" w14:textId="77777777" w:rsidR="0096545C" w:rsidRDefault="002E1A67">
            <w:pPr>
              <w:spacing w:before="2" w:line="336" w:lineRule="auto"/>
              <w:ind w:firstLine="3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Transportation Engineering</w:t>
            </w:r>
          </w:p>
        </w:tc>
        <w:tc>
          <w:tcPr>
            <w:tcW w:w="4885" w:type="dxa"/>
          </w:tcPr>
          <w:p w14:paraId="33F2B244" w14:textId="77777777" w:rsidR="0096545C" w:rsidRDefault="002E1A67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Independence - Freedom - Happiness</w:t>
            </w:r>
          </w:p>
          <w:p w14:paraId="00ADA03E" w14:textId="77777777" w:rsidR="0096545C" w:rsidRDefault="002E1A67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------------------------------------</w:t>
            </w:r>
          </w:p>
        </w:tc>
      </w:tr>
    </w:tbl>
    <w:p w14:paraId="4AACD4A4" w14:textId="77777777" w:rsidR="0096545C" w:rsidRDefault="002E1A67">
      <w:pPr>
        <w:pStyle w:val="Heading1"/>
        <w:spacing w:before="240" w:after="240"/>
        <w:ind w:left="1483" w:right="15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THESIS ASSIGNMENT</w:t>
      </w:r>
    </w:p>
    <w:p w14:paraId="63667EDD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full name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Hồ Bình Minh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Student’s ID 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1852169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E1DE05D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ịnh Tiến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 1852047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B354833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Đặng Minh Duy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 1910933</w:t>
      </w:r>
    </w:p>
    <w:p w14:paraId="161F7C1C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Nguyễn Nhật Duy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Student’s ID : 1910088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0E8FEC2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5760"/>
          <w:tab w:val="left" w:pos="9900"/>
        </w:tabs>
        <w:spacing w:before="120" w:line="36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 program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Automotive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: CC19OTO1/GT19OTO3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</w:t>
      </w:r>
    </w:p>
    <w:p w14:paraId="421E3913" w14:textId="51C2E84E" w:rsidR="0096545C" w:rsidRPr="0098487C" w:rsidRDefault="002E1A67" w:rsidP="00984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Thesis title :</w:t>
      </w:r>
      <w:del w:id="0" w:author="NGO DAC Viet (VEVE)" w:date="2023-05-13T13:20:00Z">
        <w:r w:rsidDel="00CB12D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delText xml:space="preserve"> </w:delText>
        </w:r>
        <w:r w:rsidDel="00CB12D2">
          <w:rPr>
            <w:rFonts w:ascii="Times New Roman" w:eastAsia="Times New Roman" w:hAnsi="Times New Roman" w:cs="Times New Roman"/>
            <w:sz w:val="24"/>
            <w:szCs w:val="24"/>
          </w:rPr>
          <w:delText>Modeling</w:delText>
        </w:r>
        <w:r w:rsidDel="00CB12D2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and simulation using Matlab/Simulink and its applications in The Electric</w:delText>
        </w:r>
        <w:r w:rsidDel="00CB12D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CB12D2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Power Steering </w:delText>
        </w:r>
        <w:r w:rsidDel="00CB12D2">
          <w:rPr>
            <w:rFonts w:ascii="Times New Roman" w:eastAsia="Times New Roman" w:hAnsi="Times New Roman" w:cs="Times New Roman"/>
            <w:sz w:val="24"/>
            <w:szCs w:val="24"/>
          </w:rPr>
          <w:delText>system in VIOS</w:delText>
        </w:r>
        <w:r w:rsidR="0098487C" w:rsidDel="00CB12D2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delText>.</w:delText>
        </w:r>
      </w:del>
      <w:ins w:id="1" w:author="NGO DAC Viet (VEVE)" w:date="2023-05-13T13:20:00Z">
        <w:r w:rsidR="00CB12D2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" w:author="NGO DAC Viet (VEVE)" w:date="2023-05-13T13:25:00Z">
        <w:r w:rsidR="00CB12D2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Analysis, </w:t>
        </w:r>
      </w:ins>
      <w:ins w:id="3" w:author="NGO DAC Viet (VEVE)" w:date="2023-05-13T13:29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3D </w:t>
        </w:r>
      </w:ins>
      <w:ins w:id="4" w:author="NGO DAC Viet (VEVE)" w:date="2023-05-13T13:25:00Z">
        <w:r w:rsidR="00CB12D2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modeling and</w:t>
        </w:r>
      </w:ins>
      <w:ins w:id="5" w:author="NGO DAC Viet (VEVE)" w:date="2023-05-13T13:29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dynamic</w:t>
        </w:r>
      </w:ins>
      <w:ins w:id="6" w:author="NGO DAC Viet (VEVE)" w:date="2023-05-13T13:25:00Z">
        <w:r w:rsidR="00CB12D2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simulation of </w:t>
        </w:r>
      </w:ins>
      <w:ins w:id="7" w:author="NGO DAC Viet (VEVE)" w:date="2023-05-13T13:27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the vehicle steering system</w:t>
        </w:r>
      </w:ins>
      <w:ins w:id="8" w:author="NGO DAC Viet (VEVE)" w:date="2023-05-13T13:30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.</w:t>
        </w:r>
      </w:ins>
      <w:r w:rsidRPr="0098487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D56DC7C" w14:textId="7E4B580D" w:rsidR="0096545C" w:rsidRPr="009772E7" w:rsidRDefault="002E1A67" w:rsidP="00977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content :</w:t>
      </w:r>
      <w:commentRangeEnd w:id="9"/>
      <w:r>
        <w:rPr>
          <w:rStyle w:val="CommentReference"/>
        </w:rPr>
        <w:commentReference w:id="9"/>
      </w:r>
      <w:r w:rsidRPr="009772E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A5E472" w14:textId="79D54B5C" w:rsidR="0096545C" w:rsidRDefault="009772E7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2E7">
        <w:rPr>
          <w:rFonts w:ascii="Times New Roman" w:eastAsia="Times New Roman" w:hAnsi="Times New Roman" w:cs="Times New Roman"/>
          <w:sz w:val="24"/>
          <w:szCs w:val="24"/>
        </w:rPr>
        <w:t>_Build EPS model on Solidworks then import to Simscape to determine the torque acting on steering wheel with certain steering angle on EPS system</w:t>
      </w:r>
    </w:p>
    <w:p w14:paraId="10DD08DE" w14:textId="7B63B14A" w:rsidR="0096545C" w:rsidRDefault="002E1A67" w:rsidP="0098487C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631DCD" w14:textId="77777777" w:rsidR="0096545C" w:rsidRDefault="002E1A67">
      <w:pP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7B3564" w14:textId="77777777" w:rsidR="0096545C" w:rsidRDefault="002E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96545C">
          <w:pgSz w:w="11910" w:h="16840"/>
          <w:pgMar w:top="567" w:right="851" w:bottom="567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products :</w:t>
      </w:r>
    </w:p>
    <w:p w14:paraId="03BBF0BC" w14:textId="77777777" w:rsidR="0096545C" w:rsidRDefault="002E1A6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BF1EB9B" wp14:editId="1AE866F0">
            <wp:extent cx="19135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Full report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0C1BF8E" wp14:editId="03DE9789">
            <wp:extent cx="191350" cy="19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Scientific paper</w:t>
      </w:r>
    </w:p>
    <w:p w14:paraId="5C0F00A3" w14:textId="0B0A6D09" w:rsidR="0096545C" w:rsidRDefault="002E1A6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Firmware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D681A4B" wp14:editId="6DC57993">
            <wp:extent cx="191350" cy="19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del w:id="10" w:author="NGO DAC Viet (VEVE)" w:date="2023-05-13T13:35:00Z">
        <w:r w:rsidDel="002E1A67">
          <w:rPr>
            <w:rFonts w:ascii="Times New Roman" w:eastAsia="Times New Roman" w:hAnsi="Times New Roman" w:cs="Times New Roman"/>
            <w:sz w:val="24"/>
            <w:szCs w:val="24"/>
          </w:rPr>
          <w:delText xml:space="preserve">Numerical </w:delText>
        </w:r>
      </w:del>
      <w:ins w:id="11" w:author="NGO DAC Viet (VEVE)" w:date="2023-05-13T13:35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Simulation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model</w:t>
      </w:r>
    </w:p>
    <w:p w14:paraId="46984ABA" w14:textId="77777777" w:rsidR="0096545C" w:rsidRDefault="002E1A6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General layout drawings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Detailed drawings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BD5DD6F" wp14:editId="669CCDDA">
            <wp:extent cx="191350" cy="19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>Assembly drawings</w:t>
      </w:r>
    </w:p>
    <w:p w14:paraId="5B778F6B" w14:textId="77777777" w:rsidR="0096545C" w:rsidRDefault="002E1A67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Others: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C5F183" w14:textId="77777777" w:rsidR="0096545C" w:rsidRDefault="002E1A67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</w:rPr>
        <w:sectPr w:rsidR="0096545C">
          <w:type w:val="continuous"/>
          <w:pgSz w:w="11910" w:h="16840"/>
          <w:pgMar w:top="567" w:right="851" w:bottom="567" w:left="1134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EE8D0" w14:textId="77777777" w:rsidR="0096545C" w:rsidRDefault="002E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of assignment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 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/12/2022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4C62C36" w14:textId="77777777" w:rsidR="0096545C" w:rsidRDefault="002E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accomplishment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12" w:name="_GoBack"/>
      <w:bookmarkEnd w:id="12"/>
    </w:p>
    <w:p w14:paraId="419AD362" w14:textId="77777777" w:rsidR="0096545C" w:rsidRDefault="002E1A67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Thesis assignment is approved by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Automotive Engineering.</w:t>
      </w:r>
    </w:p>
    <w:tbl>
      <w:tblPr>
        <w:tblStyle w:val="a0"/>
        <w:tblW w:w="9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958"/>
      </w:tblGrid>
      <w:tr w:rsidR="0096545C" w14:paraId="7CEDCDC1" w14:textId="77777777">
        <w:trPr>
          <w:trHeight w:val="1710"/>
        </w:trPr>
        <w:tc>
          <w:tcPr>
            <w:tcW w:w="4957" w:type="dxa"/>
          </w:tcPr>
          <w:p w14:paraId="6BAC202E" w14:textId="77777777" w:rsidR="0096545C" w:rsidRDefault="002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……22/05/202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</w:p>
          <w:p w14:paraId="455B6CC9" w14:textId="77777777" w:rsidR="0096545C" w:rsidRDefault="002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of Department</w:t>
            </w:r>
          </w:p>
          <w:p w14:paraId="5F694065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D859AD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</w:tcPr>
          <w:p w14:paraId="7DF52CC4" w14:textId="77777777" w:rsidR="0096545C" w:rsidRDefault="002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(dd/mm/yyyy)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15/05/2023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……..</w:t>
            </w:r>
          </w:p>
          <w:p w14:paraId="41C36320" w14:textId="77777777" w:rsidR="0096545C" w:rsidRDefault="002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Thesis Advisor</w:t>
            </w:r>
          </w:p>
          <w:p w14:paraId="7FBE8947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A57402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heading=h.gjdgxs" w:colFirst="0" w:colLast="0"/>
            <w:bookmarkEnd w:id="13"/>
          </w:p>
          <w:p w14:paraId="25605D73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9FB622B" w14:textId="77777777" w:rsidR="0096545C" w:rsidRDefault="0096545C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6545C">
      <w:type w:val="continuous"/>
      <w:pgSz w:w="11910" w:h="16840"/>
      <w:pgMar w:top="567" w:right="851" w:bottom="567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NGO DAC Viet (VEVE)" w:date="2023-05-13T13:31:00Z" w:initials="NDV(">
    <w:p w14:paraId="00BB16CC" w14:textId="77777777" w:rsidR="002E1A67" w:rsidRDefault="002E1A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Modify this section to contain the following contents:</w:t>
      </w:r>
    </w:p>
    <w:p w14:paraId="0ADD8C4B" w14:textId="77777777" w:rsidR="002E1A67" w:rsidRDefault="002E1A67" w:rsidP="002E1A67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3D model of the steering system</w:t>
      </w:r>
    </w:p>
    <w:p w14:paraId="4D545494" w14:textId="7263B460" w:rsidR="002E1A67" w:rsidRDefault="002E1A67" w:rsidP="002E1A67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Simulation of dynamic behavior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/Simulink with </w:t>
      </w:r>
      <w:proofErr w:type="spellStart"/>
      <w:r>
        <w:rPr>
          <w:lang w:val="en-US"/>
        </w:rPr>
        <w:t>Simscape</w:t>
      </w:r>
      <w:proofErr w:type="spellEnd"/>
    </w:p>
    <w:p w14:paraId="760BB1B8" w14:textId="36C95346" w:rsidR="002E1A67" w:rsidRDefault="002E1A67" w:rsidP="002E1A67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Validation the model for the control of an equivalent electric powered steering system</w:t>
      </w:r>
    </w:p>
    <w:p w14:paraId="49873A77" w14:textId="353CA3C6" w:rsidR="002E1A67" w:rsidRPr="002E1A67" w:rsidRDefault="002E1A67" w:rsidP="002E1A67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…?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873A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A0FA4" w16cex:dateUtc="2023-05-13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873A77" w16cid:durableId="280A0F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NI-Centu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Goudy">
    <w:altName w:val="Calibri"/>
    <w:charset w:val="00"/>
    <w:family w:val="auto"/>
    <w:pitch w:val="default"/>
  </w:font>
  <w:font w:name="VNI-Av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A5498"/>
    <w:multiLevelType w:val="multilevel"/>
    <w:tmpl w:val="3BA0B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43C5"/>
    <w:multiLevelType w:val="hybridMultilevel"/>
    <w:tmpl w:val="562E7702"/>
    <w:lvl w:ilvl="0" w:tplc="8CC28CA0">
      <w:start w:val="4"/>
      <w:numFmt w:val="bullet"/>
      <w:lvlText w:val="-"/>
      <w:lvlJc w:val="left"/>
      <w:pPr>
        <w:ind w:left="720" w:hanging="360"/>
      </w:pPr>
      <w:rPr>
        <w:rFonts w:ascii="VNI-Centur" w:eastAsia="VNI-Centur" w:hAnsi="VNI-Centur" w:cs="VNI-Centur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GO DAC Viet (VEVE)">
    <w15:presenceInfo w15:providerId="AD" w15:userId="S::viet.ngodac@vevegrp.com::efb50d9b-99a6-487b-8565-8edf1a492c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5C"/>
    <w:rsid w:val="002E1A67"/>
    <w:rsid w:val="00851F51"/>
    <w:rsid w:val="0096545C"/>
    <w:rsid w:val="009772E7"/>
    <w:rsid w:val="0098487C"/>
    <w:rsid w:val="00CB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582C"/>
  <w15:docId w15:val="{A4608807-F74F-4BF0-A6F4-57CBC5CB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NI-Centur" w:eastAsia="VNI-Centur" w:hAnsi="VNI-Centur" w:cs="VNI-Centur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"/>
    </w:rPr>
  </w:style>
  <w:style w:type="paragraph" w:styleId="Heading1">
    <w:name w:val="heading 1"/>
    <w:basedOn w:val="Normal"/>
    <w:uiPriority w:val="9"/>
    <w:qFormat/>
    <w:pPr>
      <w:spacing w:line="432" w:lineRule="exact"/>
      <w:ind w:left="1488" w:right="1520"/>
      <w:jc w:val="center"/>
      <w:outlineLvl w:val="0"/>
    </w:pPr>
    <w:rPr>
      <w:rFonts w:ascii="VNI-Goudy" w:eastAsia="VNI-Goudy" w:hAnsi="VNI-Goudy" w:cs="VNI-Goudy"/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"/>
      <w:ind w:left="392" w:right="1530"/>
      <w:jc w:val="center"/>
      <w:outlineLvl w:val="1"/>
    </w:pPr>
    <w:rPr>
      <w:rFonts w:ascii="VNI-Goudy" w:eastAsia="VNI-Goudy" w:hAnsi="VNI-Goudy" w:cs="VNI-Goudy"/>
      <w:b/>
      <w:bCs/>
      <w:sz w:val="30"/>
      <w:szCs w:val="30"/>
    </w:rPr>
  </w:style>
  <w:style w:type="paragraph" w:styleId="Heading3">
    <w:name w:val="heading 3"/>
    <w:basedOn w:val="Normal"/>
    <w:uiPriority w:val="9"/>
    <w:semiHidden/>
    <w:unhideWhenUsed/>
    <w:qFormat/>
    <w:pPr>
      <w:spacing w:before="29"/>
      <w:ind w:left="1488"/>
      <w:outlineLvl w:val="2"/>
    </w:pPr>
    <w:rPr>
      <w:rFonts w:ascii="VNI-Avo" w:eastAsia="VNI-Avo" w:hAnsi="VNI-Avo" w:cs="VNI-Avo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F60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2E1A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A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A67"/>
    <w:rPr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A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A67"/>
    <w:rPr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A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67"/>
    <w:rPr>
      <w:rFonts w:ascii="Segoe UI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NdDDXg+T/dD0uFh+737QTJjIaw==">AMUW2mUdvEPctXRN6fWQmqbSYUDPYvicwfcq/RXKy7WzkYwdukhRKCwHJjFGAVRlEFNKlbtcijBZWzW062Q6T+uo3rZjDFoAjB77JGz1JI12n4/bV40zW6HmPAXUsi7sMY9t+Vc+1bBI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</dc:creator>
  <cp:lastModifiedBy>NGO DAC Viet (VEVE)</cp:lastModifiedBy>
  <cp:revision>3</cp:revision>
  <dcterms:created xsi:type="dcterms:W3CDTF">2023-05-13T06:18:00Z</dcterms:created>
  <dcterms:modified xsi:type="dcterms:W3CDTF">2023-05-13T06:35:00Z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